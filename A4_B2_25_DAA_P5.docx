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305D" w14:textId="77777777" w:rsidR="00A45E53" w:rsidRDefault="00000000">
      <w:pPr>
        <w:spacing w:after="0" w:line="259" w:lineRule="auto"/>
        <w:ind w:left="0" w:right="1007" w:firstLine="0"/>
        <w:jc w:val="center"/>
      </w:pPr>
      <w:r>
        <w:rPr>
          <w:rFonts w:ascii="Arial" w:eastAsia="Arial" w:hAnsi="Arial" w:cs="Arial"/>
          <w:b/>
          <w:sz w:val="40"/>
          <w:u w:val="single" w:color="000000"/>
        </w:rPr>
        <w:t>PRACTICAL NO. 5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2BE33B5" w14:textId="77777777" w:rsidR="00A45E53" w:rsidRDefault="00000000">
      <w:pPr>
        <w:spacing w:after="11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</w:p>
    <w:p w14:paraId="45D26B03" w14:textId="77777777" w:rsidR="00A45E53" w:rsidRPr="005A6B01" w:rsidRDefault="00000000">
      <w:pPr>
        <w:spacing w:after="0" w:line="259" w:lineRule="auto"/>
        <w:ind w:left="-5"/>
        <w:rPr>
          <w:i/>
          <w:iCs/>
        </w:rPr>
      </w:pPr>
      <w:r w:rsidRPr="005A6B01">
        <w:rPr>
          <w:rFonts w:ascii="Arial" w:eastAsia="Arial" w:hAnsi="Arial" w:cs="Arial"/>
          <w:i/>
          <w:iCs/>
        </w:rPr>
        <w:t xml:space="preserve">Name : Anjali Lanjewar </w:t>
      </w:r>
    </w:p>
    <w:p w14:paraId="34603E23" w14:textId="77777777" w:rsidR="00A45E53" w:rsidRPr="005A6B01" w:rsidRDefault="00000000">
      <w:pPr>
        <w:spacing w:after="0" w:line="259" w:lineRule="auto"/>
        <w:ind w:left="-5"/>
        <w:rPr>
          <w:i/>
          <w:iCs/>
        </w:rPr>
      </w:pPr>
      <w:r w:rsidRPr="005A6B01">
        <w:rPr>
          <w:rFonts w:ascii="Arial" w:eastAsia="Arial" w:hAnsi="Arial" w:cs="Arial"/>
          <w:i/>
          <w:iCs/>
        </w:rPr>
        <w:t>Section:  A4-B2</w:t>
      </w:r>
      <w:r w:rsidRPr="005A6B01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6B3C9BB4" w14:textId="77777777" w:rsidR="00A45E53" w:rsidRPr="005A6B01" w:rsidRDefault="00000000">
      <w:pPr>
        <w:spacing w:after="192" w:line="259" w:lineRule="auto"/>
        <w:ind w:left="-5"/>
        <w:rPr>
          <w:i/>
          <w:iCs/>
        </w:rPr>
      </w:pPr>
      <w:r w:rsidRPr="005A6B01">
        <w:rPr>
          <w:rFonts w:ascii="Arial" w:eastAsia="Arial" w:hAnsi="Arial" w:cs="Arial"/>
          <w:i/>
          <w:iCs/>
        </w:rPr>
        <w:t xml:space="preserve">Roll no.-25 </w:t>
      </w:r>
    </w:p>
    <w:p w14:paraId="0F2E442D" w14:textId="77777777" w:rsidR="00A45E53" w:rsidRDefault="00000000">
      <w:pPr>
        <w:spacing w:after="232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CFA2884" w14:textId="77777777" w:rsidR="00A45E53" w:rsidRPr="005A6B01" w:rsidRDefault="00000000">
      <w:pPr>
        <w:spacing w:after="122" w:line="278" w:lineRule="auto"/>
        <w:ind w:left="0" w:right="324" w:firstLine="0"/>
        <w:rPr>
          <w:bCs/>
        </w:rPr>
      </w:pPr>
      <w:r>
        <w:rPr>
          <w:b/>
          <w:sz w:val="36"/>
        </w:rPr>
        <w:t xml:space="preserve">Aim: </w:t>
      </w:r>
      <w:r w:rsidRPr="005A6B01">
        <w:rPr>
          <w:bCs/>
          <w:sz w:val="36"/>
        </w:rPr>
        <w:t xml:space="preserve">Implement a dynamic algorithm for Longest Common Subsequence (LCS) to find the length and LCS for DNA sequences. </w:t>
      </w:r>
    </w:p>
    <w:p w14:paraId="23F15CAC" w14:textId="77777777" w:rsidR="00A45E53" w:rsidRDefault="00000000">
      <w:pPr>
        <w:spacing w:after="191" w:line="259" w:lineRule="auto"/>
        <w:ind w:left="0" w:firstLine="0"/>
      </w:pPr>
      <w:r>
        <w:t xml:space="preserve"> </w:t>
      </w:r>
    </w:p>
    <w:p w14:paraId="7D7CEAC1" w14:textId="77777777" w:rsidR="00A45E53" w:rsidRPr="005A6B01" w:rsidRDefault="00000000">
      <w:pPr>
        <w:ind w:left="-5" w:right="821"/>
        <w:rPr>
          <w:b/>
          <w:bCs/>
        </w:rPr>
      </w:pPr>
      <w:r w:rsidRPr="005A6B01">
        <w:rPr>
          <w:b/>
          <w:bCs/>
        </w:rPr>
        <w:t xml:space="preserve">Problem Statement: </w:t>
      </w:r>
    </w:p>
    <w:p w14:paraId="3C46D7C3" w14:textId="77777777" w:rsidR="00A45E53" w:rsidRDefault="00000000">
      <w:pPr>
        <w:ind w:left="-5" w:right="821"/>
      </w:pPr>
      <w:r>
        <w:t>(</w:t>
      </w:r>
      <w:proofErr w:type="spellStart"/>
      <w:r>
        <w:t>i</w:t>
      </w:r>
      <w:proofErr w:type="spellEnd"/>
      <w:r>
        <w:t xml:space="preserve">) DNA sequences can be viewed as strings of A, C, G, and T characters, which </w:t>
      </w:r>
    </w:p>
    <w:p w14:paraId="04D0322E" w14:textId="77777777" w:rsidR="00A45E53" w:rsidRDefault="00000000">
      <w:pPr>
        <w:spacing w:after="79" w:line="328" w:lineRule="auto"/>
        <w:ind w:left="-5" w:right="1670"/>
      </w:pPr>
      <w:r>
        <w:t xml:space="preserve">represent nucleotides. Finding the similarities between two DNA sequences are an important computation performed in bioinformatics. </w:t>
      </w:r>
    </w:p>
    <w:p w14:paraId="4221B620" w14:textId="77777777" w:rsidR="00A45E53" w:rsidRDefault="00000000">
      <w:pPr>
        <w:spacing w:after="191" w:line="259" w:lineRule="auto"/>
        <w:ind w:left="0" w:firstLine="0"/>
      </w:pPr>
      <w:r>
        <w:t xml:space="preserve"> </w:t>
      </w:r>
    </w:p>
    <w:p w14:paraId="2254B1EF" w14:textId="77777777" w:rsidR="00A45E53" w:rsidRDefault="00000000">
      <w:pPr>
        <w:ind w:left="-5" w:right="821"/>
      </w:pPr>
      <w:r>
        <w:t xml:space="preserve">[Note that a subsequence might not include consecutive elements of the original sequence.] </w:t>
      </w:r>
    </w:p>
    <w:p w14:paraId="263ADC2B" w14:textId="77777777" w:rsidR="00A45E53" w:rsidRDefault="00000000">
      <w:pPr>
        <w:spacing w:after="192" w:line="259" w:lineRule="auto"/>
        <w:ind w:left="0" w:firstLine="0"/>
      </w:pPr>
      <w:r>
        <w:t xml:space="preserve"> </w:t>
      </w:r>
    </w:p>
    <w:p w14:paraId="3B1D15E5" w14:textId="77777777" w:rsidR="00A45E53" w:rsidRDefault="00000000">
      <w:pPr>
        <w:ind w:left="-5" w:right="821"/>
      </w:pPr>
      <w:r w:rsidRPr="005A6B01">
        <w:rPr>
          <w:b/>
          <w:bCs/>
        </w:rPr>
        <w:t>TASK 1:</w:t>
      </w:r>
      <w:r>
        <w:t xml:space="preserve"> Find the similarity between the given X and Y sequence. </w:t>
      </w:r>
    </w:p>
    <w:p w14:paraId="65DDB57A" w14:textId="77777777" w:rsidR="00A45E53" w:rsidRDefault="00000000">
      <w:pPr>
        <w:ind w:left="-5" w:right="821"/>
      </w:pPr>
      <w:r>
        <w:t xml:space="preserve">X=AGCCCTAAGGGCTACCTAGCTT </w:t>
      </w:r>
    </w:p>
    <w:p w14:paraId="0587E782" w14:textId="77777777" w:rsidR="00A45E53" w:rsidRDefault="00000000">
      <w:pPr>
        <w:ind w:left="-5" w:right="821"/>
      </w:pPr>
      <w:r>
        <w:t xml:space="preserve">Y= GACAGCCTACAAGCGTTAGCTTG </w:t>
      </w:r>
    </w:p>
    <w:p w14:paraId="49C92611" w14:textId="77777777" w:rsidR="00A45E53" w:rsidRDefault="00000000">
      <w:pPr>
        <w:ind w:left="-5" w:right="821"/>
      </w:pPr>
      <w:r>
        <w:t xml:space="preserve">Output: Cost matrix with all costs and direction, final cost of LCS and the LCS. </w:t>
      </w:r>
    </w:p>
    <w:p w14:paraId="44C62AB9" w14:textId="77777777" w:rsidR="00A45E53" w:rsidRDefault="00000000">
      <w:pPr>
        <w:ind w:left="-5" w:right="821"/>
      </w:pPr>
      <w:r>
        <w:t xml:space="preserve">Length of LCS=16 </w:t>
      </w:r>
    </w:p>
    <w:p w14:paraId="0161DF2A" w14:textId="77777777" w:rsidR="00A45E53" w:rsidRDefault="00000000">
      <w:pPr>
        <w:spacing w:after="191" w:line="259" w:lineRule="auto"/>
        <w:ind w:left="0" w:firstLine="0"/>
      </w:pPr>
      <w:r>
        <w:lastRenderedPageBreak/>
        <w:t xml:space="preserve"> </w:t>
      </w:r>
    </w:p>
    <w:p w14:paraId="19FDF92B" w14:textId="5A0E1352" w:rsidR="005A6B01" w:rsidRDefault="005A6B01" w:rsidP="005A6B01">
      <w:pPr>
        <w:ind w:left="-5" w:right="821"/>
        <w:jc w:val="center"/>
        <w:rPr>
          <w:b/>
          <w:bCs/>
        </w:rPr>
      </w:pPr>
      <w:r>
        <w:rPr>
          <w:b/>
          <w:bCs/>
        </w:rPr>
        <w:t>CODE :</w:t>
      </w:r>
    </w:p>
    <w:p w14:paraId="39A36E00" w14:textId="77777777" w:rsidR="005A6B01" w:rsidRPr="005A6B01" w:rsidRDefault="005A6B01" w:rsidP="005A6B01">
      <w:pPr>
        <w:ind w:left="-5" w:right="821"/>
        <w:jc w:val="center"/>
        <w:rPr>
          <w:ins w:id="0" w:author="Anjali Lanjewar" w:date="2025-10-19T17:45:00Z" w16du:dateUtc="2025-10-19T12:15:00Z"/>
          <w:b/>
          <w:bCs/>
        </w:rPr>
      </w:pPr>
    </w:p>
    <w:p w14:paraId="4184B693" w14:textId="6303FE11" w:rsidR="005A6B01" w:rsidDel="005A6B01" w:rsidRDefault="005A6B01" w:rsidP="005A6B01">
      <w:pPr>
        <w:ind w:left="-5" w:right="821"/>
        <w:rPr>
          <w:del w:id="1" w:author="Anjali Lanjewar" w:date="2025-10-19T17:44:00Z" w16du:dateUtc="2025-10-19T12:14:00Z"/>
        </w:rPr>
      </w:pPr>
    </w:p>
    <w:p w14:paraId="60064349" w14:textId="1117B1DC" w:rsidR="008F4757" w:rsidRDefault="005A6B01">
      <w:pPr>
        <w:spacing w:after="0"/>
        <w:ind w:left="-5" w:right="821"/>
      </w:pPr>
      <w:r w:rsidRPr="005A6B01">
        <w:lastRenderedPageBreak/>
        <w:drawing>
          <wp:inline distT="0" distB="0" distL="0" distR="0" wp14:anchorId="3FCF8EC1" wp14:editId="20C08079">
            <wp:extent cx="6371590" cy="6286500"/>
            <wp:effectExtent l="0" t="0" r="0" b="0"/>
            <wp:docPr id="170654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9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B01">
        <w:lastRenderedPageBreak/>
        <w:drawing>
          <wp:inline distT="0" distB="0" distL="0" distR="0" wp14:anchorId="24D50BA7" wp14:editId="2794C35E">
            <wp:extent cx="6371590" cy="6128385"/>
            <wp:effectExtent l="0" t="0" r="0" b="5715"/>
            <wp:docPr id="137771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14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F9C9" w14:textId="77777777" w:rsidR="00A45E53" w:rsidRDefault="00A45E53">
      <w:pPr>
        <w:spacing w:after="0" w:line="259" w:lineRule="auto"/>
        <w:ind w:left="-1440" w:right="977" w:firstLine="0"/>
      </w:pPr>
    </w:p>
    <w:p w14:paraId="0E32368C" w14:textId="77777777" w:rsidR="00A45E53" w:rsidRDefault="00000000">
      <w:pPr>
        <w:spacing w:after="191" w:line="259" w:lineRule="auto"/>
        <w:ind w:left="0" w:firstLine="0"/>
        <w:jc w:val="both"/>
      </w:pPr>
      <w:r>
        <w:t xml:space="preserve"> </w:t>
      </w:r>
    </w:p>
    <w:p w14:paraId="37634272" w14:textId="77777777" w:rsidR="00A45E53" w:rsidRDefault="00000000">
      <w:pPr>
        <w:spacing w:after="194" w:line="259" w:lineRule="auto"/>
        <w:ind w:left="0" w:firstLine="0"/>
        <w:jc w:val="both"/>
      </w:pPr>
      <w:r>
        <w:t xml:space="preserve"> </w:t>
      </w:r>
    </w:p>
    <w:p w14:paraId="75F8E1FB" w14:textId="77777777" w:rsidR="00A45E53" w:rsidRDefault="00000000">
      <w:pPr>
        <w:spacing w:after="191" w:line="259" w:lineRule="auto"/>
        <w:ind w:left="0" w:firstLine="0"/>
        <w:jc w:val="both"/>
      </w:pPr>
      <w:r>
        <w:t xml:space="preserve"> </w:t>
      </w:r>
    </w:p>
    <w:p w14:paraId="680260D4" w14:textId="77777777" w:rsidR="00A45E53" w:rsidRDefault="00000000">
      <w:pPr>
        <w:spacing w:after="191" w:line="259" w:lineRule="auto"/>
        <w:ind w:left="0" w:firstLine="0"/>
        <w:jc w:val="both"/>
      </w:pPr>
      <w:r>
        <w:t xml:space="preserve"> </w:t>
      </w:r>
    </w:p>
    <w:p w14:paraId="3E498E97" w14:textId="4E4D9FB7" w:rsidR="00A45E53" w:rsidRDefault="00000000">
      <w:pPr>
        <w:spacing w:after="192" w:line="259" w:lineRule="auto"/>
        <w:ind w:left="0" w:firstLine="0"/>
        <w:jc w:val="both"/>
      </w:pPr>
      <w:r>
        <w:lastRenderedPageBreak/>
        <w:t xml:space="preserve"> </w:t>
      </w:r>
      <w:r w:rsidR="005A6B01" w:rsidRPr="005A6B01">
        <w:drawing>
          <wp:inline distT="0" distB="0" distL="0" distR="0" wp14:anchorId="12F51E27" wp14:editId="23DC35A7">
            <wp:extent cx="6371590" cy="5309870"/>
            <wp:effectExtent l="0" t="0" r="0" b="5080"/>
            <wp:docPr id="46150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07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E13" w14:textId="77777777" w:rsidR="00A45E53" w:rsidRDefault="00000000">
      <w:pPr>
        <w:spacing w:after="191" w:line="259" w:lineRule="auto"/>
        <w:ind w:left="0" w:firstLine="0"/>
        <w:jc w:val="both"/>
      </w:pPr>
      <w:r>
        <w:t xml:space="preserve"> </w:t>
      </w:r>
    </w:p>
    <w:p w14:paraId="6258B2DC" w14:textId="77777777" w:rsidR="00A45E53" w:rsidRDefault="00000000">
      <w:pPr>
        <w:spacing w:after="194" w:line="259" w:lineRule="auto"/>
        <w:ind w:left="0" w:firstLine="0"/>
        <w:jc w:val="both"/>
      </w:pPr>
      <w:r>
        <w:t xml:space="preserve"> </w:t>
      </w:r>
    </w:p>
    <w:p w14:paraId="7FD29874" w14:textId="2CB666CC" w:rsidR="00A45E53" w:rsidRPr="005A6B01" w:rsidRDefault="005A6B01" w:rsidP="005A6B01">
      <w:pPr>
        <w:spacing w:after="191" w:line="259" w:lineRule="auto"/>
        <w:ind w:left="0" w:firstLine="0"/>
        <w:jc w:val="center"/>
        <w:rPr>
          <w:b/>
          <w:bCs/>
        </w:rPr>
      </w:pPr>
      <w:r>
        <w:rPr>
          <w:b/>
          <w:bCs/>
        </w:rPr>
        <w:t>OUTPUT :</w:t>
      </w:r>
    </w:p>
    <w:p w14:paraId="4D2FA7FB" w14:textId="77777777" w:rsidR="00A45E53" w:rsidRDefault="00000000">
      <w:pPr>
        <w:spacing w:after="191" w:line="259" w:lineRule="auto"/>
        <w:ind w:left="0" w:firstLine="0"/>
        <w:jc w:val="both"/>
      </w:pPr>
      <w:r>
        <w:t xml:space="preserve"> </w:t>
      </w:r>
    </w:p>
    <w:p w14:paraId="384C1C2E" w14:textId="77777777" w:rsidR="00A45E53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3BF025E7" w14:textId="18EBFE05" w:rsidR="00A45E53" w:rsidRDefault="00000000" w:rsidP="005A6B01">
      <w:pPr>
        <w:spacing w:after="105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4CB0903" wp14:editId="3C25A470">
            <wp:extent cx="6322695" cy="6788658"/>
            <wp:effectExtent l="0" t="0" r="0" b="0"/>
            <wp:docPr id="1996" name="Picture 1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Picture 19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678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EAE0D2" w14:textId="77777777" w:rsidR="00A45E53" w:rsidRDefault="00000000">
      <w:pPr>
        <w:spacing w:after="194" w:line="259" w:lineRule="auto"/>
        <w:ind w:left="0" w:firstLine="0"/>
      </w:pPr>
      <w:r>
        <w:t xml:space="preserve"> </w:t>
      </w:r>
    </w:p>
    <w:p w14:paraId="7BBF79DB" w14:textId="77777777" w:rsidR="00A45E53" w:rsidRDefault="00000000">
      <w:pPr>
        <w:spacing w:after="191" w:line="259" w:lineRule="auto"/>
        <w:ind w:left="0" w:firstLine="0"/>
      </w:pPr>
      <w:r>
        <w:t xml:space="preserve"> </w:t>
      </w:r>
    </w:p>
    <w:p w14:paraId="7BB2AEC8" w14:textId="77777777" w:rsidR="00A45E53" w:rsidRDefault="00000000">
      <w:pPr>
        <w:spacing w:after="0" w:line="259" w:lineRule="auto"/>
        <w:ind w:left="0" w:firstLine="0"/>
      </w:pPr>
      <w:r>
        <w:t xml:space="preserve"> </w:t>
      </w:r>
    </w:p>
    <w:p w14:paraId="6C927A19" w14:textId="77777777" w:rsidR="005A6B01" w:rsidRDefault="005A6B01" w:rsidP="005A6B01">
      <w:pPr>
        <w:spacing w:after="79" w:line="328" w:lineRule="auto"/>
        <w:ind w:left="-5" w:right="1207"/>
      </w:pPr>
      <w:r w:rsidRPr="005A6B01">
        <w:rPr>
          <w:b/>
          <w:bCs/>
        </w:rPr>
        <w:t>TASK-2:</w:t>
      </w:r>
      <w:r>
        <w:t xml:space="preserve"> Find the longest repeating subsequence (LRS). Consider it as a variation of the longest common subsequence (LCS) problem. </w:t>
      </w:r>
    </w:p>
    <w:p w14:paraId="4A62F0B1" w14:textId="77777777" w:rsidR="005A6B01" w:rsidRDefault="005A6B01" w:rsidP="005A6B01">
      <w:pPr>
        <w:ind w:left="-5" w:right="821"/>
      </w:pPr>
      <w:r>
        <w:lastRenderedPageBreak/>
        <w:t xml:space="preserve">Let the given string be S. You need to find the LRS within S. To use the LCS framework, you </w:t>
      </w:r>
    </w:p>
    <w:p w14:paraId="50B88773" w14:textId="77777777" w:rsidR="005A6B01" w:rsidRDefault="005A6B01" w:rsidP="005A6B01">
      <w:pPr>
        <w:ind w:left="-5" w:right="821"/>
      </w:pPr>
      <w:r>
        <w:t xml:space="preserve">effectively compare S with itself. So, consider string1 = S and string2 = S. </w:t>
      </w:r>
    </w:p>
    <w:p w14:paraId="523115C0" w14:textId="77777777" w:rsidR="005A6B01" w:rsidRDefault="005A6B01" w:rsidP="005A6B01">
      <w:pPr>
        <w:ind w:left="-5" w:right="821"/>
      </w:pPr>
      <w:r>
        <w:t xml:space="preserve">Example: </w:t>
      </w:r>
    </w:p>
    <w:p w14:paraId="401C51D3" w14:textId="77777777" w:rsidR="005A6B01" w:rsidRDefault="005A6B01" w:rsidP="005A6B01">
      <w:pPr>
        <w:ind w:left="-5" w:right="821"/>
      </w:pPr>
      <w:r>
        <w:t xml:space="preserve">AABCBDC </w:t>
      </w:r>
    </w:p>
    <w:p w14:paraId="197BD4C9" w14:textId="77777777" w:rsidR="005A6B01" w:rsidDel="005A6B01" w:rsidRDefault="005A6B01" w:rsidP="005A6B01">
      <w:pPr>
        <w:ind w:left="-5" w:right="821"/>
        <w:rPr>
          <w:del w:id="2" w:author="Anjali Lanjewar" w:date="2025-10-19T17:45:00Z" w16du:dateUtc="2025-10-19T12:15:00Z"/>
        </w:rPr>
      </w:pPr>
      <w:r>
        <w:t xml:space="preserve">LRS= ABC or ABD </w:t>
      </w:r>
    </w:p>
    <w:p w14:paraId="346C15EA" w14:textId="77777777" w:rsidR="00A45E53" w:rsidRDefault="00000000">
      <w:pPr>
        <w:spacing w:after="107" w:line="259" w:lineRule="auto"/>
        <w:ind w:left="0" w:right="2271" w:firstLine="0"/>
        <w:jc w:val="right"/>
      </w:pPr>
      <w:r>
        <w:rPr>
          <w:noProof/>
        </w:rPr>
        <w:drawing>
          <wp:inline distT="0" distB="0" distL="0" distR="0" wp14:anchorId="0B222931" wp14:editId="389301BC">
            <wp:extent cx="4882896" cy="4515485"/>
            <wp:effectExtent l="0" t="0" r="0" b="0"/>
            <wp:docPr id="2014" name="Picture 2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" name="Picture 20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917E49" w14:textId="77777777" w:rsidR="00A45E53" w:rsidRDefault="00000000">
      <w:pPr>
        <w:spacing w:after="191" w:line="259" w:lineRule="auto"/>
        <w:ind w:left="0" w:firstLine="0"/>
      </w:pPr>
      <w:r>
        <w:t xml:space="preserve"> </w:t>
      </w:r>
    </w:p>
    <w:p w14:paraId="35A68CEA" w14:textId="77777777" w:rsidR="00A45E53" w:rsidRDefault="00000000">
      <w:pPr>
        <w:spacing w:after="191" w:line="259" w:lineRule="auto"/>
        <w:ind w:left="0" w:firstLine="0"/>
      </w:pPr>
      <w:r>
        <w:t xml:space="preserve"> </w:t>
      </w:r>
    </w:p>
    <w:p w14:paraId="5178B10B" w14:textId="77777777" w:rsidR="00A45E53" w:rsidRDefault="00000000">
      <w:pPr>
        <w:spacing w:after="191" w:line="259" w:lineRule="auto"/>
        <w:ind w:left="0" w:firstLine="0"/>
      </w:pPr>
      <w:r>
        <w:t xml:space="preserve"> </w:t>
      </w:r>
    </w:p>
    <w:p w14:paraId="1E2CCA24" w14:textId="77777777" w:rsidR="00A45E53" w:rsidRDefault="00000000">
      <w:pPr>
        <w:spacing w:after="191" w:line="259" w:lineRule="auto"/>
        <w:ind w:left="0" w:firstLine="0"/>
      </w:pPr>
      <w:r>
        <w:t xml:space="preserve"> </w:t>
      </w:r>
    </w:p>
    <w:p w14:paraId="37538412" w14:textId="77777777" w:rsidR="00A45E53" w:rsidRDefault="00000000">
      <w:pPr>
        <w:spacing w:after="194" w:line="259" w:lineRule="auto"/>
        <w:ind w:left="0" w:firstLine="0"/>
      </w:pPr>
      <w:r>
        <w:lastRenderedPageBreak/>
        <w:t xml:space="preserve"> </w:t>
      </w:r>
    </w:p>
    <w:p w14:paraId="19FE7AD6" w14:textId="77777777" w:rsidR="00A45E53" w:rsidRDefault="00000000">
      <w:pPr>
        <w:spacing w:after="191" w:line="259" w:lineRule="auto"/>
        <w:ind w:left="0" w:firstLine="0"/>
      </w:pPr>
      <w:r>
        <w:t xml:space="preserve"> </w:t>
      </w:r>
    </w:p>
    <w:p w14:paraId="52BB247B" w14:textId="77777777" w:rsidR="00A45E53" w:rsidRDefault="00000000">
      <w:pPr>
        <w:spacing w:after="191" w:line="259" w:lineRule="auto"/>
        <w:ind w:left="0" w:firstLine="0"/>
      </w:pPr>
      <w:r>
        <w:t xml:space="preserve"> </w:t>
      </w:r>
    </w:p>
    <w:p w14:paraId="70735A1F" w14:textId="77777777" w:rsidR="00A45E53" w:rsidRDefault="00000000">
      <w:pPr>
        <w:spacing w:after="191" w:line="259" w:lineRule="auto"/>
        <w:ind w:left="0" w:firstLine="0"/>
      </w:pPr>
      <w:r>
        <w:t xml:space="preserve"> </w:t>
      </w:r>
    </w:p>
    <w:p w14:paraId="1455567E" w14:textId="77777777" w:rsidR="00A45E53" w:rsidRDefault="00000000">
      <w:pPr>
        <w:spacing w:after="191" w:line="259" w:lineRule="auto"/>
        <w:ind w:left="0" w:firstLine="0"/>
      </w:pPr>
      <w:r>
        <w:t xml:space="preserve"> </w:t>
      </w:r>
    </w:p>
    <w:p w14:paraId="28E3E3BC" w14:textId="77777777" w:rsidR="00A45E53" w:rsidRDefault="00000000">
      <w:pPr>
        <w:spacing w:after="0" w:line="259" w:lineRule="auto"/>
        <w:ind w:left="0" w:firstLine="0"/>
      </w:pPr>
      <w:r>
        <w:t xml:space="preserve"> </w:t>
      </w:r>
    </w:p>
    <w:p w14:paraId="44EEAA12" w14:textId="105F2BC0" w:rsidR="00A45E53" w:rsidRPr="00F3603C" w:rsidRDefault="00F3603C" w:rsidP="00F3603C">
      <w:pPr>
        <w:spacing w:after="126" w:line="259" w:lineRule="auto"/>
        <w:ind w:left="0" w:firstLine="0"/>
        <w:jc w:val="center"/>
        <w:rPr>
          <w:b/>
          <w:bCs/>
        </w:rPr>
      </w:pPr>
      <w:proofErr w:type="spellStart"/>
      <w:r w:rsidRPr="00F3603C">
        <w:rPr>
          <w:b/>
          <w:bCs/>
        </w:rPr>
        <w:t>LeetCode</w:t>
      </w:r>
      <w:proofErr w:type="spellEnd"/>
      <w:r w:rsidRPr="00F3603C">
        <w:rPr>
          <w:b/>
          <w:bCs/>
        </w:rPr>
        <w:t xml:space="preserve"> Assessment :</w:t>
      </w:r>
    </w:p>
    <w:p w14:paraId="00C09B86" w14:textId="77777777" w:rsidR="00F3603C" w:rsidRDefault="00F3603C">
      <w:pPr>
        <w:spacing w:after="107" w:line="259" w:lineRule="auto"/>
        <w:ind w:left="0" w:right="180" w:firstLine="0"/>
        <w:jc w:val="right"/>
      </w:pPr>
    </w:p>
    <w:p w14:paraId="12FF4876" w14:textId="2194DFD7" w:rsidR="00A45E53" w:rsidRDefault="00993DBB">
      <w:pPr>
        <w:spacing w:after="107" w:line="259" w:lineRule="auto"/>
        <w:ind w:left="0" w:right="180" w:firstLine="0"/>
        <w:jc w:val="right"/>
      </w:pPr>
      <w:r w:rsidRPr="00993DBB">
        <w:rPr>
          <w:noProof/>
        </w:rPr>
        <w:drawing>
          <wp:inline distT="0" distB="0" distL="0" distR="0" wp14:anchorId="7EC8D8DA" wp14:editId="0C65459A">
            <wp:extent cx="6371590" cy="5834380"/>
            <wp:effectExtent l="0" t="0" r="0" b="0"/>
            <wp:docPr id="150761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15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68B9B20" w14:textId="7ADCA5BF" w:rsidR="00A45E53" w:rsidRPr="00993DBB" w:rsidRDefault="00843614">
      <w:pPr>
        <w:spacing w:after="0" w:line="259" w:lineRule="auto"/>
        <w:ind w:left="0" w:firstLine="0"/>
        <w:rPr>
          <w:color w:val="EE0000"/>
        </w:rPr>
      </w:pPr>
      <w:r w:rsidRPr="00843614">
        <w:lastRenderedPageBreak/>
        <w:drawing>
          <wp:anchor distT="0" distB="0" distL="114300" distR="114300" simplePos="0" relativeHeight="251659264" behindDoc="0" locked="0" layoutInCell="1" allowOverlap="1" wp14:anchorId="2C577F9C" wp14:editId="020E1D24">
            <wp:simplePos x="0" y="0"/>
            <wp:positionH relativeFrom="column">
              <wp:posOffset>2078718</wp:posOffset>
            </wp:positionH>
            <wp:positionV relativeFrom="paragraph">
              <wp:posOffset>1222375</wp:posOffset>
            </wp:positionV>
            <wp:extent cx="63137" cy="101020"/>
            <wp:effectExtent l="0" t="0" r="0" b="0"/>
            <wp:wrapNone/>
            <wp:docPr id="1420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06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7" cy="10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 </w:t>
      </w:r>
      <w:r w:rsidR="001661F2" w:rsidRPr="001661F2">
        <w:drawing>
          <wp:inline distT="0" distB="0" distL="0" distR="0" wp14:anchorId="7DCF959B" wp14:editId="65A7368B">
            <wp:extent cx="6371590" cy="4199890"/>
            <wp:effectExtent l="0" t="0" r="0" b="0"/>
            <wp:docPr id="6194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6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DBB" w:rsidRPr="00993DBB">
        <w:drawing>
          <wp:inline distT="0" distB="0" distL="0" distR="0" wp14:anchorId="3557710F" wp14:editId="0CA59BBA">
            <wp:extent cx="6371590" cy="4335145"/>
            <wp:effectExtent l="0" t="0" r="0" b="8255"/>
            <wp:docPr id="172719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91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DBB" w:rsidRPr="00993DBB">
        <w:rPr>
          <w:noProof/>
        </w:rPr>
        <w:t xml:space="preserve"> </w:t>
      </w:r>
    </w:p>
    <w:p w14:paraId="14CB06AD" w14:textId="503C5378" w:rsidR="00A45E53" w:rsidRDefault="00000000">
      <w:pPr>
        <w:spacing w:after="191" w:line="259" w:lineRule="auto"/>
        <w:ind w:left="0" w:firstLine="0"/>
        <w:jc w:val="both"/>
      </w:pPr>
      <w:r>
        <w:lastRenderedPageBreak/>
        <w:t xml:space="preserve"> </w:t>
      </w:r>
    </w:p>
    <w:p w14:paraId="4BCBCB7A" w14:textId="10B24CC9" w:rsidR="00A45E53" w:rsidRDefault="00000000">
      <w:pPr>
        <w:spacing w:after="194" w:line="259" w:lineRule="auto"/>
        <w:ind w:left="0" w:firstLine="0"/>
        <w:jc w:val="both"/>
      </w:pPr>
      <w:r>
        <w:t xml:space="preserve"> </w:t>
      </w:r>
      <w:r w:rsidR="001661F2">
        <w:t xml:space="preserve"> </w:t>
      </w:r>
      <w:r w:rsidR="001661F2">
        <w:tab/>
      </w:r>
    </w:p>
    <w:p w14:paraId="6449DCBD" w14:textId="77777777" w:rsidR="00A45E53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00A61B33" w14:textId="521DDF47" w:rsidR="00A45E53" w:rsidRDefault="00000000">
      <w:pPr>
        <w:spacing w:after="105" w:line="259" w:lineRule="auto"/>
        <w:ind w:left="0" w:right="142" w:firstLine="0"/>
        <w:jc w:val="right"/>
      </w:pPr>
      <w:r>
        <w:t xml:space="preserve"> </w:t>
      </w:r>
    </w:p>
    <w:p w14:paraId="7F6E3383" w14:textId="77777777" w:rsidR="00A45E53" w:rsidRDefault="00000000">
      <w:pPr>
        <w:spacing w:after="0" w:line="259" w:lineRule="auto"/>
        <w:ind w:left="0" w:firstLine="0"/>
      </w:pPr>
      <w:r>
        <w:t xml:space="preserve"> </w:t>
      </w:r>
    </w:p>
    <w:p w14:paraId="41BB2D70" w14:textId="77777777" w:rsidR="00A45E53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A45E53">
      <w:pgSz w:w="11906" w:h="16838"/>
      <w:pgMar w:top="1440" w:right="432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jali Lanjewar">
    <w15:presenceInfo w15:providerId="Windows Live" w15:userId="e0651176c7ebdf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E53"/>
    <w:rsid w:val="001661F2"/>
    <w:rsid w:val="002808D1"/>
    <w:rsid w:val="003E3C87"/>
    <w:rsid w:val="005A6B01"/>
    <w:rsid w:val="00843614"/>
    <w:rsid w:val="008F4757"/>
    <w:rsid w:val="00993DBB"/>
    <w:rsid w:val="00A45E53"/>
    <w:rsid w:val="00C66E3C"/>
    <w:rsid w:val="00CD3C0F"/>
    <w:rsid w:val="00F3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993C"/>
  <w15:docId w15:val="{671D7998-DD0F-40EA-8F45-9041FA89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69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5A6B01"/>
    <w:pPr>
      <w:spacing w:after="0" w:line="240" w:lineRule="auto"/>
    </w:pPr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kritikayadav1234@outlook.com</dc:creator>
  <cp:keywords/>
  <cp:lastModifiedBy>Anjali Lanjewar</cp:lastModifiedBy>
  <cp:revision>8</cp:revision>
  <dcterms:created xsi:type="dcterms:W3CDTF">2025-10-19T12:18:00Z</dcterms:created>
  <dcterms:modified xsi:type="dcterms:W3CDTF">2025-10-19T12:45:00Z</dcterms:modified>
</cp:coreProperties>
</file>